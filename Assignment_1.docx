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2B6D85" w:rsidRDefault="002B6D85">
      <w:pPr>
        <w:numPr>
          <w:ilvl w:val="0"/>
          <w:numId w:val="2"/>
        </w:numPr>
        <w:spacing w:before="220"/>
        <w:rPr>
          <w:sz w:val="24"/>
          <w:szCs w:val="24"/>
        </w:rPr>
        <w:pPrChange w:id="0" w:author="Other Author" w:date="2023-03-21T16:52:00Z">
          <w:pPr>
            <w:numPr>
              <w:numId w:val="1"/>
            </w:numPr>
            <w:spacing w:before="220"/>
            <w:ind w:left="720" w:hanging="360"/>
          </w:pPr>
        </w:pPrChange>
      </w:pP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0876A3" w:rsidRPr="000876A3" w:rsidRDefault="000876A3" w:rsidP="000876A3">
      <w:pPr>
        <w:spacing w:after="0" w:line="240" w:lineRule="auto"/>
        <w:rPr>
          <w:del w:id="1" w:author="Other Author" w:date="2023-03-21T16:52:00Z"/>
          <w:color w:val="4472C4" w:themeColor="accent1"/>
          <w:sz w:val="24"/>
          <w:szCs w:val="24"/>
        </w:rPr>
      </w:pPr>
      <w:del w:id="2" w:author="Other Author" w:date="2023-03-21T16:52:00Z">
        <w:r w:rsidRPr="000876A3">
          <w:rPr>
            <w:color w:val="4472C4" w:themeColor="accent1"/>
            <w:sz w:val="24"/>
            <w:szCs w:val="24"/>
          </w:rPr>
          <w:delText>Ans:-   values    ‘hello’ ,  -87.8 ,6</w:delText>
        </w:r>
      </w:del>
    </w:p>
    <w:p w:rsidR="000876A3" w:rsidRPr="000876A3" w:rsidRDefault="000876A3" w:rsidP="000876A3">
      <w:pPr>
        <w:spacing w:after="0" w:line="240" w:lineRule="auto"/>
        <w:rPr>
          <w:del w:id="3" w:author="Other Author" w:date="2023-03-21T16:52:00Z"/>
          <w:color w:val="4472C4" w:themeColor="accent1"/>
          <w:sz w:val="24"/>
          <w:szCs w:val="24"/>
        </w:rPr>
      </w:pPr>
      <w:del w:id="4" w:author="Other Author" w:date="2023-03-21T16:52:00Z">
        <w:r w:rsidRPr="000876A3">
          <w:rPr>
            <w:color w:val="4472C4" w:themeColor="accent1"/>
            <w:sz w:val="24"/>
            <w:szCs w:val="24"/>
          </w:rPr>
          <w:delText xml:space="preserve">            expression     * ,-,/,+</w:delText>
        </w:r>
      </w:del>
    </w:p>
    <w:p w:rsidR="002B6D85" w:rsidRDefault="002B6D85">
      <w:pPr>
        <w:spacing w:before="220"/>
        <w:pPrChange w:id="5" w:author="Other Author" w:date="2023-03-21T16:52:00Z">
          <w:pPr>
            <w:spacing w:after="0"/>
          </w:pPr>
        </w:pPrChange>
      </w:pP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What is the difference between string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variable?</w:t>
      </w:r>
    </w:p>
    <w:p w:rsidR="00EC3655" w:rsidRDefault="00EC3655">
      <w:pPr>
        <w:spacing w:before="220"/>
        <w:rPr>
          <w:ins w:id="6" w:author="Other Author" w:date="2023-03-21T16:52:00Z"/>
          <w:sz w:val="24"/>
          <w:szCs w:val="24"/>
        </w:rPr>
      </w:pPr>
    </w:p>
    <w:p w:rsidR="002B6D85" w:rsidRDefault="000876A3" w:rsidP="000876A3">
      <w:pPr>
        <w:spacing w:after="0" w:line="240" w:lineRule="auto"/>
        <w:rPr>
          <w:del w:id="7" w:author="Other Author" w:date="2023-03-21T16:52:00Z"/>
          <w:color w:val="4472C4" w:themeColor="accent1"/>
          <w:sz w:val="24"/>
          <w:szCs w:val="24"/>
        </w:rPr>
      </w:pPr>
      <w:del w:id="8" w:author="Other Author" w:date="2023-03-21T16:52:00Z">
        <w:r>
          <w:rPr>
            <w:color w:val="4472C4" w:themeColor="accent1"/>
            <w:sz w:val="24"/>
            <w:szCs w:val="24"/>
          </w:rPr>
          <w:delText xml:space="preserve">Ans :-    Variables are use to strore the data and they can not be starts with numerical values  </w:delText>
        </w:r>
      </w:del>
    </w:p>
    <w:p w:rsidR="000876A3" w:rsidRDefault="000876A3" w:rsidP="000876A3">
      <w:pPr>
        <w:spacing w:after="0" w:line="240" w:lineRule="auto"/>
        <w:rPr>
          <w:del w:id="9" w:author="Other Author" w:date="2023-03-21T16:52:00Z"/>
          <w:color w:val="4472C4" w:themeColor="accent1"/>
          <w:sz w:val="24"/>
          <w:szCs w:val="24"/>
        </w:rPr>
      </w:pPr>
      <w:del w:id="10" w:author="Other Author" w:date="2023-03-21T16:52:00Z">
        <w:r>
          <w:rPr>
            <w:color w:val="4472C4" w:themeColor="accent1"/>
            <w:sz w:val="24"/>
            <w:szCs w:val="24"/>
          </w:rPr>
          <w:delText xml:space="preserve">              Or symbols Ex- 7ch, &amp;in etc,</w:delText>
        </w:r>
      </w:del>
    </w:p>
    <w:p w:rsidR="000876A3" w:rsidRDefault="000876A3" w:rsidP="000876A3">
      <w:pPr>
        <w:spacing w:after="0" w:line="240" w:lineRule="auto"/>
        <w:ind w:left="720"/>
        <w:rPr>
          <w:del w:id="11" w:author="Other Author" w:date="2023-03-21T16:52:00Z"/>
          <w:sz w:val="24"/>
          <w:szCs w:val="24"/>
        </w:rPr>
      </w:pPr>
      <w:del w:id="12" w:author="Other Author" w:date="2023-03-21T16:52:00Z">
        <w:r>
          <w:rPr>
            <w:color w:val="4472C4" w:themeColor="accent1"/>
            <w:sz w:val="24"/>
            <w:szCs w:val="24"/>
          </w:rPr>
          <w:delText xml:space="preserve"> Strings are the data that are inclosed in  single quotes double quotes for example  ‘ineuron’ and “ineuron.ai” </w:delText>
        </w:r>
      </w:del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0876A3" w:rsidRPr="003C0E53" w:rsidRDefault="000876A3" w:rsidP="000876A3">
      <w:pPr>
        <w:spacing w:after="0" w:line="240" w:lineRule="auto"/>
        <w:rPr>
          <w:del w:id="13" w:author="Other Author" w:date="2023-03-21T16:52:00Z"/>
          <w:color w:val="4472C4" w:themeColor="accent1"/>
          <w:sz w:val="24"/>
          <w:szCs w:val="24"/>
        </w:rPr>
      </w:pPr>
      <w:del w:id="14" w:author="Other Author" w:date="2023-03-21T16:52:00Z">
        <w:r w:rsidRPr="003C0E53">
          <w:rPr>
            <w:color w:val="4472C4" w:themeColor="accent1"/>
            <w:sz w:val="24"/>
            <w:szCs w:val="24"/>
          </w:rPr>
          <w:delText xml:space="preserve">Ans :-  </w:delText>
        </w:r>
        <w:r w:rsidR="003C0E53">
          <w:rPr>
            <w:color w:val="4472C4" w:themeColor="accent1"/>
            <w:sz w:val="24"/>
            <w:szCs w:val="24"/>
          </w:rPr>
          <w:delText xml:space="preserve"> </w:delText>
        </w:r>
        <w:r w:rsidRPr="003C0E53">
          <w:rPr>
            <w:color w:val="4472C4" w:themeColor="accent1"/>
            <w:sz w:val="24"/>
            <w:szCs w:val="24"/>
          </w:rPr>
          <w:delText>int  data type whole numbers Ex -  4,6,9 etc.</w:delText>
        </w:r>
      </w:del>
    </w:p>
    <w:p w:rsidR="000876A3" w:rsidRPr="003C0E53" w:rsidRDefault="000876A3" w:rsidP="000876A3">
      <w:pPr>
        <w:spacing w:after="0" w:line="240" w:lineRule="auto"/>
        <w:rPr>
          <w:del w:id="15" w:author="Other Author" w:date="2023-03-21T16:52:00Z"/>
          <w:color w:val="4472C4" w:themeColor="accent1"/>
          <w:sz w:val="24"/>
          <w:szCs w:val="24"/>
        </w:rPr>
      </w:pPr>
      <w:del w:id="16" w:author="Other Author" w:date="2023-03-21T16:52:00Z">
        <w:r w:rsidRPr="003C0E53">
          <w:rPr>
            <w:color w:val="4472C4" w:themeColor="accent1"/>
            <w:sz w:val="24"/>
            <w:szCs w:val="24"/>
          </w:rPr>
          <w:tab/>
          <w:delText>floats data type  decimal numbers Ex   10.4578 , 56.5 etc.</w:delText>
        </w:r>
      </w:del>
    </w:p>
    <w:p w:rsidR="000876A3" w:rsidRPr="003C0E53" w:rsidRDefault="000876A3" w:rsidP="000876A3">
      <w:pPr>
        <w:spacing w:after="0" w:line="240" w:lineRule="auto"/>
        <w:rPr>
          <w:del w:id="17" w:author="Other Author" w:date="2023-03-21T16:52:00Z"/>
          <w:color w:val="4472C4" w:themeColor="accent1"/>
          <w:sz w:val="24"/>
          <w:szCs w:val="24"/>
        </w:rPr>
      </w:pPr>
      <w:del w:id="18" w:author="Other Author" w:date="2023-03-21T16:52:00Z">
        <w:r w:rsidRPr="003C0E53">
          <w:rPr>
            <w:color w:val="4472C4" w:themeColor="accent1"/>
            <w:sz w:val="24"/>
            <w:szCs w:val="24"/>
          </w:rPr>
          <w:tab/>
        </w:r>
        <w:r w:rsidR="003C0E53" w:rsidRPr="003C0E53">
          <w:rPr>
            <w:color w:val="4472C4" w:themeColor="accent1"/>
            <w:sz w:val="24"/>
            <w:szCs w:val="24"/>
          </w:rPr>
          <w:delText>B</w:delText>
        </w:r>
        <w:r w:rsidRPr="003C0E53">
          <w:rPr>
            <w:color w:val="4472C4" w:themeColor="accent1"/>
            <w:sz w:val="24"/>
            <w:szCs w:val="24"/>
          </w:rPr>
          <w:delText>oolean</w:delText>
        </w:r>
        <w:r w:rsidR="003C0E53" w:rsidRPr="003C0E53">
          <w:rPr>
            <w:color w:val="4472C4" w:themeColor="accent1"/>
            <w:sz w:val="24"/>
            <w:szCs w:val="24"/>
          </w:rPr>
          <w:delText xml:space="preserve">s data types True and Fales  </w:delText>
        </w:r>
      </w:del>
    </w:p>
    <w:p w:rsidR="002B6D85" w:rsidRDefault="002B6D85">
      <w:pPr>
        <w:spacing w:before="220"/>
        <w:rPr>
          <w:sz w:val="24"/>
          <w:szCs w:val="24"/>
        </w:rPr>
      </w:pP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3C0E53" w:rsidRDefault="003C0E53" w:rsidP="003C0E53">
      <w:pPr>
        <w:spacing w:after="0" w:line="240" w:lineRule="auto"/>
        <w:rPr>
          <w:del w:id="19" w:author="Other Author" w:date="2023-03-21T16:52:00Z"/>
          <w:color w:val="4472C4" w:themeColor="accent1"/>
          <w:sz w:val="24"/>
          <w:szCs w:val="24"/>
        </w:rPr>
      </w:pPr>
      <w:del w:id="20" w:author="Other Author" w:date="2023-03-21T16:52:00Z">
        <w:r w:rsidRPr="003C0E53">
          <w:rPr>
            <w:color w:val="4472C4" w:themeColor="accent1"/>
            <w:sz w:val="24"/>
            <w:szCs w:val="24"/>
          </w:rPr>
          <w:delText xml:space="preserve">Ans :-  </w:delText>
        </w:r>
        <w:r>
          <w:rPr>
            <w:color w:val="4472C4" w:themeColor="accent1"/>
            <w:sz w:val="24"/>
            <w:szCs w:val="24"/>
          </w:rPr>
          <w:delText xml:space="preserve"> </w:delText>
        </w:r>
        <w:r w:rsidRPr="003C0E53">
          <w:rPr>
            <w:color w:val="4472C4" w:themeColor="accent1"/>
            <w:sz w:val="24"/>
            <w:szCs w:val="24"/>
          </w:rPr>
          <w:delText xml:space="preserve">an expression made up of  values and operators and </w:delText>
        </w:r>
        <w:r>
          <w:rPr>
            <w:color w:val="4472C4" w:themeColor="accent1"/>
            <w:sz w:val="24"/>
            <w:szCs w:val="24"/>
          </w:rPr>
          <w:delText>variables</w:delText>
        </w:r>
        <w:r w:rsidRPr="003C0E53">
          <w:rPr>
            <w:color w:val="4472C4" w:themeColor="accent1"/>
            <w:sz w:val="24"/>
            <w:szCs w:val="24"/>
          </w:rPr>
          <w:delText xml:space="preserve"> </w:delText>
        </w:r>
        <w:r>
          <w:rPr>
            <w:color w:val="4472C4" w:themeColor="accent1"/>
            <w:sz w:val="24"/>
            <w:szCs w:val="24"/>
          </w:rPr>
          <w:delText xml:space="preserve"> that can be evaluated </w:delText>
        </w:r>
      </w:del>
    </w:p>
    <w:p w:rsidR="003C0E53" w:rsidRPr="003C0E53" w:rsidRDefault="003C0E53" w:rsidP="003C0E53">
      <w:pPr>
        <w:spacing w:after="0" w:line="240" w:lineRule="auto"/>
        <w:rPr>
          <w:del w:id="21" w:author="Other Author" w:date="2023-03-21T16:52:00Z"/>
          <w:color w:val="4472C4" w:themeColor="accent1"/>
          <w:sz w:val="24"/>
          <w:szCs w:val="24"/>
        </w:rPr>
      </w:pPr>
      <w:del w:id="22" w:author="Other Author" w:date="2023-03-21T16:52:00Z">
        <w:r>
          <w:rPr>
            <w:color w:val="4472C4" w:themeColor="accent1"/>
            <w:sz w:val="24"/>
            <w:szCs w:val="24"/>
          </w:rPr>
          <w:delText xml:space="preserve">             by the interpreter and gives the results.</w:delText>
        </w:r>
        <w:r w:rsidRPr="003C0E53">
          <w:rPr>
            <w:color w:val="4472C4" w:themeColor="accent1"/>
            <w:sz w:val="24"/>
            <w:szCs w:val="24"/>
          </w:rPr>
          <w:delText xml:space="preserve"> </w:delText>
        </w:r>
      </w:del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3C0E53" w:rsidRPr="003C0E53" w:rsidRDefault="003C0E53" w:rsidP="003C0E53">
      <w:pPr>
        <w:spacing w:after="0" w:line="240" w:lineRule="auto"/>
        <w:rPr>
          <w:del w:id="23" w:author="Other Author" w:date="2023-03-21T16:52:00Z"/>
          <w:color w:val="4472C4" w:themeColor="accent1"/>
          <w:sz w:val="24"/>
          <w:szCs w:val="24"/>
        </w:rPr>
      </w:pPr>
      <w:del w:id="24" w:author="Other Author" w:date="2023-03-21T16:52:00Z">
        <w:r w:rsidRPr="003C0E53">
          <w:rPr>
            <w:color w:val="4472C4" w:themeColor="accent1"/>
            <w:sz w:val="24"/>
            <w:szCs w:val="24"/>
          </w:rPr>
          <w:delText>Ans :- Statements are the whole structure, while expressions are the building blocks. For example, a line or a block of code is a statement.</w:delText>
        </w:r>
      </w:del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3C0E53" w:rsidRPr="003C0E53" w:rsidRDefault="003C0E53">
      <w:pPr>
        <w:spacing w:before="220"/>
        <w:rPr>
          <w:del w:id="25" w:author="Other Author" w:date="2023-03-21T16:52:00Z"/>
          <w:color w:val="4472C4" w:themeColor="accent1"/>
          <w:sz w:val="24"/>
          <w:szCs w:val="24"/>
        </w:rPr>
      </w:pPr>
      <w:del w:id="26" w:author="Other Author" w:date="2023-03-21T16:52:00Z">
        <w:r>
          <w:rPr>
            <w:color w:val="4472C4" w:themeColor="accent1"/>
            <w:sz w:val="24"/>
            <w:szCs w:val="24"/>
          </w:rPr>
          <w:delText>A</w:delText>
        </w:r>
        <w:r w:rsidRPr="003C0E53">
          <w:rPr>
            <w:color w:val="4472C4" w:themeColor="accent1"/>
            <w:sz w:val="24"/>
            <w:szCs w:val="24"/>
          </w:rPr>
          <w:delText>ns :-  23</w:delText>
        </w:r>
      </w:del>
    </w:p>
    <w:p w:rsidR="002B6D85" w:rsidRDefault="002B6D85">
      <w:pPr>
        <w:spacing w:before="220"/>
      </w:pP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del w:id="27" w:author="Other Author" w:date="2023-03-21T16:52:00Z">
        <w:r w:rsidR="003C0E53">
          <w:rPr>
            <w:sz w:val="24"/>
            <w:szCs w:val="24"/>
          </w:rPr>
          <w:delText xml:space="preserve"> </w:delText>
        </w:r>
      </w:del>
    </w:p>
    <w:p w:rsidR="003C0E53" w:rsidRDefault="003C0E53">
      <w:pPr>
        <w:spacing w:before="220"/>
        <w:rPr>
          <w:del w:id="28" w:author="Other Author" w:date="2023-03-21T16:52:00Z"/>
          <w:sz w:val="24"/>
          <w:szCs w:val="24"/>
        </w:rPr>
      </w:pPr>
    </w:p>
    <w:p w:rsidR="003C0E53" w:rsidRPr="003C0E53" w:rsidRDefault="003C0E53" w:rsidP="003C0E53">
      <w:pPr>
        <w:spacing w:after="0" w:line="240" w:lineRule="auto"/>
        <w:rPr>
          <w:del w:id="29" w:author="Other Author" w:date="2023-03-21T16:52:00Z"/>
          <w:color w:val="4472C4" w:themeColor="accent1"/>
          <w:sz w:val="24"/>
          <w:szCs w:val="24"/>
        </w:rPr>
      </w:pPr>
      <w:del w:id="30" w:author="Other Author" w:date="2023-03-21T16:52:00Z">
        <w:r w:rsidRPr="003C0E53">
          <w:rPr>
            <w:color w:val="4472C4" w:themeColor="accent1"/>
            <w:sz w:val="24"/>
            <w:szCs w:val="24"/>
          </w:rPr>
          <w:delText>Ans :-  'spamspamspam'</w:delText>
        </w:r>
      </w:del>
    </w:p>
    <w:p w:rsidR="002B6D85" w:rsidRDefault="003C0E53" w:rsidP="003C0E53">
      <w:pPr>
        <w:spacing w:after="0" w:line="240" w:lineRule="auto"/>
        <w:rPr>
          <w:del w:id="31" w:author="Other Author" w:date="2023-03-21T16:52:00Z"/>
          <w:color w:val="4472C4" w:themeColor="accent1"/>
          <w:sz w:val="24"/>
          <w:szCs w:val="24"/>
        </w:rPr>
      </w:pPr>
      <w:del w:id="32" w:author="Other Author" w:date="2023-03-21T16:52:00Z">
        <w:r w:rsidRPr="003C0E53">
          <w:rPr>
            <w:color w:val="4472C4" w:themeColor="accent1"/>
            <w:sz w:val="24"/>
            <w:szCs w:val="24"/>
          </w:rPr>
          <w:tab/>
          <w:delText>‘spamspamspam’</w:delText>
        </w:r>
      </w:del>
    </w:p>
    <w:p w:rsidR="003C0E53" w:rsidRDefault="003C0E53">
      <w:pPr>
        <w:spacing w:before="220"/>
        <w:rPr>
          <w:sz w:val="21"/>
          <w:rPrChange w:id="33" w:author="Other Author" w:date="2023-03-21T16:52:00Z">
            <w:rPr>
              <w:color w:val="4472C4" w:themeColor="accent1"/>
              <w:sz w:val="24"/>
              <w:szCs w:val="24"/>
            </w:rPr>
          </w:rPrChange>
        </w:rPr>
        <w:pPrChange w:id="34" w:author="Other Author" w:date="2023-03-21T16:52:00Z">
          <w:pPr>
            <w:spacing w:after="0" w:line="240" w:lineRule="auto"/>
          </w:pPr>
        </w:pPrChange>
      </w:pP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2B6D85" w:rsidRDefault="007406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2B6D85" w:rsidRDefault="002B6D85">
      <w:pPr>
        <w:spacing w:before="220"/>
        <w:rPr>
          <w:sz w:val="24"/>
          <w:szCs w:val="24"/>
        </w:rPr>
      </w:pPr>
    </w:p>
    <w:p w:rsidR="002B6D85" w:rsidRDefault="002B6D85">
      <w:pPr>
        <w:rPr>
          <w:sz w:val="24"/>
          <w:szCs w:val="24"/>
        </w:rPr>
      </w:pPr>
    </w:p>
    <w:sectPr w:rsidR="002B6D85" w:rsidSect="002B6D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7B71"/>
    <w:multiLevelType w:val="multilevel"/>
    <w:tmpl w:val="C5F4C2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3CAC4186"/>
    <w:multiLevelType w:val="multilevel"/>
    <w:tmpl w:val="6DFE49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2B6D85"/>
    <w:rsid w:val="000876A3"/>
    <w:rsid w:val="002B6D85"/>
    <w:rsid w:val="003C0E53"/>
    <w:rsid w:val="00740613"/>
    <w:rsid w:val="00EC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D85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2B6D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B6D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B6D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B6D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B6D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B6D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6D85"/>
  </w:style>
  <w:style w:type="paragraph" w:styleId="Title">
    <w:name w:val="Title"/>
    <w:basedOn w:val="normal0"/>
    <w:next w:val="normal0"/>
    <w:rsid w:val="002B6D8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2B6D8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B6D85"/>
    <w:pPr>
      <w:spacing w:after="140" w:line="276" w:lineRule="auto"/>
    </w:pPr>
  </w:style>
  <w:style w:type="paragraph" w:styleId="List">
    <w:name w:val="List"/>
    <w:basedOn w:val="BodyText"/>
    <w:rsid w:val="002B6D85"/>
    <w:rPr>
      <w:rFonts w:cs="Lohit Devanagari"/>
    </w:rPr>
  </w:style>
  <w:style w:type="paragraph" w:customStyle="1" w:styleId="Caption1">
    <w:name w:val="Caption1"/>
    <w:basedOn w:val="Normal"/>
    <w:qFormat/>
    <w:rsid w:val="002B6D8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B6D85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2B6D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3C0E53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53"/>
    <w:rPr>
      <w:rFonts w:ascii="Tahoma" w:eastAsiaTheme="minorHAnsi" w:hAnsi="Tahoma" w:cs="Tahoma"/>
      <w:sz w:val="16"/>
      <w:szCs w:val="16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CL1 -27</cp:lastModifiedBy>
  <cp:revision>3</cp:revision>
  <dcterms:created xsi:type="dcterms:W3CDTF">2021-03-02T22:15:00Z</dcterms:created>
  <dcterms:modified xsi:type="dcterms:W3CDTF">2023-03-21T11:24:00Z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